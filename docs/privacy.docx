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ПОЛИТИКА В ОТНОШЕНИИ ОБРАБОТКИ ПЕРСОНАЛЬНЫХ ДАННЫХ</w:t>
      </w:r>
    </w:p>
    <w:p>
      <w:pPr>
        <w:pStyle w:val="Обычный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бычный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Общие положения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Настоящая политика обработки персональных данных составлена в соответствии с требованиями Федерального закона от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27.07.2006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№</w:t>
      </w:r>
      <w:r>
        <w:rPr>
          <w:rFonts w:ascii="Times New Roman" w:hAnsi="Times New Roman"/>
          <w:sz w:val="24"/>
          <w:szCs w:val="24"/>
          <w:rtl w:val="0"/>
          <w:lang w:val="ru-RU"/>
        </w:rPr>
        <w:t>152-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ФЗ «О персональных данных» и определяет порядок обработки персональных данных и меры по обеспечению безопасности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предпринимаемые ООО «Альтернатива»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— Оператор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 числе защиты прав на неприкосновенность частной жизни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личную и семейную тайну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Настоящая политика Оператора в отношении обработки персональных данных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— Политика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применяется ко всей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которую Оператор может получить о посетителях веб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сайта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</w:t>
      </w:r>
      <w:del w:id="0" w:date="2025-08-28T19:00:31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alter.press</w:delText>
        </w:r>
      </w:del>
      <w:ins w:id="1" w:date="2025-08-28T19:00:31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t>mir-konf.ru</w:t>
        </w:r>
      </w:ins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Основные понятия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используемые в Политике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2.1.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Автоматизированная обработка персональных данных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обработка персональных данных с помощью средств вычислительной техники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2.2.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Блокирование персональных данных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временное прекращение обработки персональных данных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 исключением случаев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обработка необходима для уточнения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2.3.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Веб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сайт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совокупность графических и информационных материалов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программ для ЭВМ и баз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обеспечивающих их доступность в сети интернет по сетевому адресу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</w:t>
      </w:r>
      <w:del w:id="2" w:date="2025-08-28T19:00:31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alter.press</w:delText>
        </w:r>
      </w:del>
      <w:ins w:id="3" w:date="2025-08-28T19:00:31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t>mir-konf.ru</w:t>
        </w:r>
      </w:ins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2.4.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Информационная система персональных данных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совокупность содержащихся в базах данных персональных данных и обеспечивающих их обработку информационных технологий и технических средств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2.5.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Обезличивание персональных данных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2.6.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Обработка персональных данных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любое действие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операция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совокупность действий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операций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совершаемых с использованием средств автоматизации или без использования таких средств с персональными данными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включая сбор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запись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систематизацию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накопление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хранение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уточнение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обновление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изменение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извлечение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передачу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распространение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предоставление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доступ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обезличивание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блокирование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удаление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уничтожение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2.7.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Оператор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государственный орган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муниципальный орган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юридическое или физическое лицо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самостоятельно или совместно с другими лицами организующие 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осуществляющие обработку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определяющие цели обработки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состав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подлежащих обработке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действия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совершаемые с персональными данными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2.8.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Персональные данные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любая информация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относящаяся прямо или косвенно к определенному или определяемому Пользователю веб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сайта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</w:t>
      </w:r>
      <w:del w:id="4" w:date="2025-08-28T19:00:31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alter.press</w:delText>
        </w:r>
      </w:del>
      <w:ins w:id="5" w:date="2025-08-28T19:00:31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t>mir-konf.ru</w:t>
        </w:r>
      </w:ins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2.9.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Пользователь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любой посетитель веб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сайта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</w:t>
      </w:r>
      <w:del w:id="6" w:date="2025-08-28T19:00:31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alter.press</w:delText>
        </w:r>
      </w:del>
      <w:ins w:id="7" w:date="2025-08-28T19:00:31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t>mir-konf.ru</w:t>
        </w:r>
      </w:ins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2.10.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Предоставление персональных данных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направленные на раскрытие персональных данных определенному лицу или определенному кругу лиц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2.11.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Распространение персональных данных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любые 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направленные на раскрытие персональных данных неопределенному кругу лиц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передача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на ознакомление с персональными данными неограниченного круга лиц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 числе обнародование персональных данных в средствах массовой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размещение в информационно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телекоммуникационных сетях или предоставление доступа к персональным данным каким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иным способом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2.12.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Трансграничная передача персональных данных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передача персональных данных на территорию иностранного государства органу власти иностранного государства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иностранному физическому или иностранному юридическому лицу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2.13.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Уничтожение персональных данных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любые 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уничтожаются материальные носители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Оператор может обрабатывать следующие персональные данные Пользователя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Фамилию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имя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отчество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Место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Должность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Ученую степень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ученое звание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Адрес электронной почты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3.6.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Номера телефонов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3.7.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Также на сайте происходит сбор и обработка обезличенных данных о посетителях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файлов «</w:t>
      </w:r>
      <w:r>
        <w:rPr>
          <w:rFonts w:ascii="Times New Roman" w:hAnsi="Times New Roman"/>
          <w:sz w:val="24"/>
          <w:szCs w:val="24"/>
          <w:rtl w:val="0"/>
          <w:lang w:val="ru-RU"/>
        </w:rPr>
        <w:t>cookie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помощью сервисов интернет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статистики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Яндекс Метрика и Гугл Аналитика и других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3.8.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Вышеперечисленные данные далее по тексту Политики объединены общим понятием «персональные данные»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4.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Цели обработки персональных данных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Цель обработки персональных данных Пользователя — информирование Пользователя посредством отправки электронных писем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предоставление доступа Пользователю к сервисам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информации 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материалам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содержащимся на веб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сайте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Оператор имеет право направлять Пользователю уведомления о новых продуктах и услугах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специальных предложениях и различных событиях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Пользователь всегда может отказаться от получения информационных сообщений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направив Оператору письмо на адрес электронной почты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gazetann@gmail.com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пометкой «Отказ от уведомлений о новых продуктах и услугах и специальных предложениях»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Обезличенные данные Пользователей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собираемые с помощью сервисов интернет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статистики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служат для сбора информации о действиях Пользователей на сайте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улучшения качества сайта и его содержания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5.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Правовые основания обработки персональных данных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Оператор обрабатывает персональные данные Пользователя только в случае их заполнения 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отправки Пользователем самостоятельно через специальные формы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расположенные на сайте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</w:t>
      </w:r>
      <w:del w:id="8" w:date="2025-08-28T19:00:31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alter.press</w:delText>
        </w:r>
      </w:del>
      <w:ins w:id="9" w:date="2025-08-28T19:00:31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t>mir-konf.ru</w:t>
        </w:r>
      </w:ins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Заполняя соответствующие формы 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отправляя свои персональные данные Оператору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Пользователь выражает свое согласие с данной Политикой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Оператор обрабатывает обезличенные данные о Пользователе в случае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если это разрешено в настройках браузера Пользователя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включено сохранение файлов «</w:t>
      </w:r>
      <w:r>
        <w:rPr>
          <w:rFonts w:ascii="Times New Roman" w:hAnsi="Times New Roman"/>
          <w:sz w:val="24"/>
          <w:szCs w:val="24"/>
          <w:rtl w:val="0"/>
          <w:lang w:val="ru-RU"/>
        </w:rPr>
        <w:t>cookie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и использование технологии </w:t>
      </w:r>
      <w:r>
        <w:rPr>
          <w:rFonts w:ascii="Times New Roman" w:hAnsi="Times New Roman"/>
          <w:sz w:val="24"/>
          <w:szCs w:val="24"/>
          <w:rtl w:val="0"/>
          <w:lang w:val="ru-RU"/>
        </w:rPr>
        <w:t>JavaScript).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6.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Порядок сбора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хранения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передачи и других видов обработки персональных данных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Безопасность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обрабатываются Оператором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обеспечивается путем реализации правовых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организационных и технических 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необходимых для выполнения в полном объеме требований действующего законодательства в области защиты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Оператор обеспечивает сохранность персональных данных и принимает все возможные меры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исключающие доступ к персональным данным неуполномоченных лиц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Персональные данные Пользователя никогда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ни при каких условиях не будут переданы третьим лицам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 исключением случаев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связанных с исполнением действующего законодательства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выявления неточностей в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Пользователь может актуализировать их самостоятельно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путем направления Оператору уведомление на адрес электронной почты Оператора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gazetann@gmail.com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пометкой «Актуализация персональных данных»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6.4.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Срок обработки персональных данных является неограниченным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Пользователь может в любой момент отозвать свое согласие на обработку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направив Оператору уведомление посредством электронной почты на электронный адрес Оператора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gazetann@gmail.com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пометкой «Отзыв согласия на обработку персональных данных»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after="0"/>
        <w:rPr>
          <w:del w:id="10" w:date="2025-08-28T19:04:07Z" w:author="Irina Lagutina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7.</w:t>
      </w:r>
      <w:del w:id="11" w:date="2025-08-28T19:04:07Z" w:author="Irina Lagutina">
        <w:r>
          <w:rPr>
            <w:rFonts w:ascii="Times New Roman" w:hAnsi="Times New Roman" w:hint="default"/>
            <w:b w:val="1"/>
            <w:bCs w:val="1"/>
            <w:sz w:val="24"/>
            <w:szCs w:val="24"/>
            <w:rtl w:val="0"/>
            <w:lang w:val="ru-RU"/>
          </w:rPr>
          <w:delText xml:space="preserve"> Трансграничная передача персональных данных</w:delText>
        </w:r>
      </w:del>
    </w:p>
    <w:p>
      <w:pPr>
        <w:pStyle w:val="Обычный"/>
        <w:spacing w:after="0"/>
        <w:rPr>
          <w:del w:id="12" w:date="2025-08-28T19:04:07Z" w:author="Irina Lagutina"/>
          <w:rFonts w:ascii="Times New Roman" w:cs="Times New Roman" w:hAnsi="Times New Roman" w:eastAsia="Times New Roman"/>
          <w:sz w:val="24"/>
          <w:szCs w:val="24"/>
        </w:rPr>
      </w:pPr>
      <w:del w:id="13" w:date="2025-08-28T19:04:07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 xml:space="preserve">7.1. </w:delText>
        </w:r>
      </w:del>
      <w:del w:id="14" w:date="2025-08-28T19:04:07Z" w:author="Irina Lagutina">
        <w:r>
          <w:rPr>
            <w:rFonts w:ascii="Times New Roman" w:hAnsi="Times New Roman" w:hint="default"/>
            <w:sz w:val="24"/>
            <w:szCs w:val="24"/>
            <w:rtl w:val="0"/>
            <w:lang w:val="ru-RU"/>
          </w:rPr>
          <w:delText>Оператор до начала осуществления трансграничной передачи персональных данных обязан убедиться в том</w:delText>
        </w:r>
      </w:del>
      <w:del w:id="15" w:date="2025-08-28T19:04:07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 xml:space="preserve">, </w:delText>
        </w:r>
      </w:del>
      <w:del w:id="16" w:date="2025-08-28T19:04:07Z" w:author="Irina Lagutina">
        <w:r>
          <w:rPr>
            <w:rFonts w:ascii="Times New Roman" w:hAnsi="Times New Roman" w:hint="default"/>
            <w:sz w:val="24"/>
            <w:szCs w:val="24"/>
            <w:rtl w:val="0"/>
            <w:lang w:val="ru-RU"/>
          </w:rPr>
          <w:delText>что иностранным государством</w:delText>
        </w:r>
      </w:del>
      <w:del w:id="17" w:date="2025-08-28T19:04:07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 xml:space="preserve">, </w:delText>
        </w:r>
      </w:del>
      <w:del w:id="18" w:date="2025-08-28T19:04:07Z" w:author="Irina Lagutina">
        <w:r>
          <w:rPr>
            <w:rFonts w:ascii="Times New Roman" w:hAnsi="Times New Roman" w:hint="default"/>
            <w:sz w:val="24"/>
            <w:szCs w:val="24"/>
            <w:rtl w:val="0"/>
            <w:lang w:val="ru-RU"/>
          </w:rPr>
          <w:delText>на территорию которого предполагается осуществлять передачу персональных данных</w:delText>
        </w:r>
      </w:del>
      <w:del w:id="19" w:date="2025-08-28T19:04:07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 xml:space="preserve">, </w:delText>
        </w:r>
      </w:del>
      <w:del w:id="20" w:date="2025-08-28T19:04:07Z" w:author="Irina Lagutina">
        <w:r>
          <w:rPr>
            <w:rFonts w:ascii="Times New Roman" w:hAnsi="Times New Roman" w:hint="default"/>
            <w:sz w:val="24"/>
            <w:szCs w:val="24"/>
            <w:rtl w:val="0"/>
            <w:lang w:val="ru-RU"/>
          </w:rPr>
          <w:delText>обеспечивается надежная защита прав субъектов персональных данных</w:delText>
        </w:r>
      </w:del>
      <w:del w:id="21" w:date="2025-08-28T19:04:07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.</w:delText>
        </w:r>
      </w:del>
    </w:p>
    <w:p>
      <w:pPr>
        <w:pStyle w:val="Обычный"/>
        <w:spacing w:after="0"/>
        <w:rPr>
          <w:del w:id="22" w:date="2025-08-28T19:04:07Z" w:author="Irina Lagutina"/>
          <w:rFonts w:ascii="Times New Roman" w:cs="Times New Roman" w:hAnsi="Times New Roman" w:eastAsia="Times New Roman"/>
          <w:sz w:val="24"/>
          <w:szCs w:val="24"/>
        </w:rPr>
      </w:pPr>
      <w:del w:id="23" w:date="2025-08-28T19:04:07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 xml:space="preserve">7.2. </w:delText>
        </w:r>
      </w:del>
      <w:del w:id="24" w:date="2025-08-28T19:04:07Z" w:author="Irina Lagutina">
        <w:r>
          <w:rPr>
            <w:rFonts w:ascii="Times New Roman" w:hAnsi="Times New Roman" w:hint="default"/>
            <w:sz w:val="24"/>
            <w:szCs w:val="24"/>
            <w:rtl w:val="0"/>
            <w:lang w:val="ru-RU"/>
          </w:rPr>
          <w:delText>Трансграничная передача персональных данных на территории иностранных государств</w:delText>
        </w:r>
      </w:del>
      <w:del w:id="25" w:date="2025-08-28T19:04:07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 xml:space="preserve">, </w:delText>
        </w:r>
      </w:del>
      <w:del w:id="26" w:date="2025-08-28T19:04:07Z" w:author="Irina Lagutina">
        <w:r>
          <w:rPr>
            <w:rFonts w:ascii="Times New Roman" w:hAnsi="Times New Roman" w:hint="default"/>
            <w:sz w:val="24"/>
            <w:szCs w:val="24"/>
            <w:rtl w:val="0"/>
            <w:lang w:val="ru-RU"/>
          </w:rPr>
          <w:delText>не отвечающих вышеуказанным требованиям</w:delText>
        </w:r>
      </w:del>
      <w:del w:id="27" w:date="2025-08-28T19:04:07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 xml:space="preserve">, </w:delText>
        </w:r>
      </w:del>
      <w:del w:id="28" w:date="2025-08-28T19:04:07Z" w:author="Irina Lagutina">
        <w:r>
          <w:rPr>
            <w:rFonts w:ascii="Times New Roman" w:hAnsi="Times New Roman" w:hint="default"/>
            <w:sz w:val="24"/>
            <w:szCs w:val="24"/>
            <w:rtl w:val="0"/>
            <w:lang w:val="ru-RU"/>
          </w:rPr>
          <w:delText>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</w:delText>
        </w:r>
      </w:del>
      <w:del w:id="29" w:date="2025-08-28T19:04:07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/</w:delText>
        </w:r>
      </w:del>
      <w:del w:id="30" w:date="2025-08-28T19:04:07Z" w:author="Irina Lagutina">
        <w:r>
          <w:rPr>
            <w:rFonts w:ascii="Times New Roman" w:hAnsi="Times New Roman" w:hint="default"/>
            <w:sz w:val="24"/>
            <w:szCs w:val="24"/>
            <w:rtl w:val="0"/>
            <w:lang w:val="ru-RU"/>
          </w:rPr>
          <w:delText>или исполнения договора</w:delText>
        </w:r>
      </w:del>
      <w:del w:id="31" w:date="2025-08-28T19:04:07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 xml:space="preserve">, </w:delText>
        </w:r>
      </w:del>
      <w:del w:id="32" w:date="2025-08-28T19:04:07Z" w:author="Irina Lagutina">
        <w:r>
          <w:rPr>
            <w:rFonts w:ascii="Times New Roman" w:hAnsi="Times New Roman" w:hint="default"/>
            <w:sz w:val="24"/>
            <w:szCs w:val="24"/>
            <w:rtl w:val="0"/>
            <w:lang w:val="ru-RU"/>
          </w:rPr>
          <w:delText>стороной которого является субъект персональных данных</w:delText>
        </w:r>
      </w:del>
      <w:del w:id="33" w:date="2025-08-28T19:04:07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.</w:delText>
        </w:r>
      </w:del>
    </w:p>
    <w:p>
      <w:pPr>
        <w:pStyle w:val="Обычный"/>
        <w:spacing w:after="0"/>
        <w:rPr>
          <w:del w:id="34" w:date="2025-08-28T19:04:06Z" w:author="Irina Lagutina"/>
          <w:rFonts w:ascii="Times New Roman" w:cs="Times New Roman" w:hAnsi="Times New Roman" w:eastAsia="Times New Roman"/>
          <w:sz w:val="24"/>
          <w:szCs w:val="24"/>
        </w:rPr>
      </w:pPr>
      <w:del w:id="35" w:date="2025-08-28T19:04:06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 xml:space="preserve"> </w:delText>
        </w:r>
      </w:del>
    </w:p>
    <w:p>
      <w:pPr>
        <w:pStyle w:val="Обычный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del w:id="36" w:date="2025-08-28T19:04:06Z" w:author="Irina Lagutina">
        <w:r>
          <w:rPr>
            <w:rFonts w:ascii="Times New Roman" w:hAnsi="Times New Roman"/>
            <w:b w:val="1"/>
            <w:bCs w:val="1"/>
            <w:sz w:val="24"/>
            <w:szCs w:val="24"/>
            <w:rtl w:val="0"/>
            <w:lang w:val="ru-RU"/>
          </w:rPr>
          <w:delText>8.</w:delText>
        </w:r>
      </w:del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 Заключительные положения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del w:id="37" w:date="2025-08-28T19:04:10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8</w:delText>
        </w:r>
      </w:del>
      <w:ins w:id="38" w:date="2025-08-28T19:04:10Z" w:author="Irina Lagutina">
        <w:r>
          <w:rPr>
            <w:rFonts w:ascii="Times New Roman" w:hAnsi="Times New Roman"/>
            <w:sz w:val="24"/>
            <w:szCs w:val="24"/>
            <w:rtl w:val="0"/>
            <w:lang w:val="en-US"/>
          </w:rPr>
          <w:t>7</w:t>
        </w:r>
      </w:ins>
      <w:r>
        <w:rPr>
          <w:rFonts w:ascii="Times New Roman" w:hAnsi="Times New Roman"/>
          <w:sz w:val="24"/>
          <w:szCs w:val="24"/>
          <w:rtl w:val="0"/>
          <w:lang w:val="ru-RU"/>
        </w:rPr>
        <w:t xml:space="preserve">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Пользователь может получить любые разъяснения по интересующим вопросам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касающимся обработки его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обратившись к Оператору с помощью электронной почты </w:t>
      </w:r>
      <w:r>
        <w:rPr>
          <w:rFonts w:ascii="Times New Roman" w:hAnsi="Times New Roman"/>
          <w:sz w:val="24"/>
          <w:szCs w:val="24"/>
          <w:rtl w:val="0"/>
          <w:lang w:val="ru-RU"/>
        </w:rPr>
        <w:t>gazetann@gmail.com.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del w:id="39" w:date="2025-08-28T19:04:13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8</w:delText>
        </w:r>
      </w:del>
      <w:ins w:id="40" w:date="2025-08-28T19:04:13Z" w:author="Irina Lagutina">
        <w:r>
          <w:rPr>
            <w:rFonts w:ascii="Times New Roman" w:hAnsi="Times New Roman"/>
            <w:sz w:val="24"/>
            <w:szCs w:val="24"/>
            <w:rtl w:val="0"/>
            <w:lang w:val="en-US"/>
          </w:rPr>
          <w:t>7</w:t>
        </w:r>
      </w:ins>
      <w:r>
        <w:rPr>
          <w:rFonts w:ascii="Times New Roman" w:hAnsi="Times New Roman"/>
          <w:sz w:val="24"/>
          <w:szCs w:val="24"/>
          <w:rtl w:val="0"/>
          <w:lang w:val="ru-RU"/>
        </w:rPr>
        <w:t xml:space="preserve">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данном документе будут отражены любые изменения политики обработки персональных данных Оператором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Политика действует бессрочно до замены ее новой версией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0"/>
      </w:pPr>
      <w:del w:id="41" w:date="2025-08-28T19:04:14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8</w:delText>
        </w:r>
      </w:del>
      <w:ins w:id="42" w:date="2025-08-28T19:04:14Z" w:author="Irina Lagutina">
        <w:r>
          <w:rPr>
            <w:rFonts w:ascii="Times New Roman" w:hAnsi="Times New Roman"/>
            <w:sz w:val="24"/>
            <w:szCs w:val="24"/>
            <w:rtl w:val="0"/>
            <w:lang w:val="en-US"/>
          </w:rPr>
          <w:t>7</w:t>
        </w:r>
      </w:ins>
      <w:r>
        <w:rPr>
          <w:rFonts w:ascii="Times New Roman" w:hAnsi="Times New Roman"/>
          <w:sz w:val="24"/>
          <w:szCs w:val="24"/>
          <w:rtl w:val="0"/>
          <w:lang w:val="ru-RU"/>
        </w:rPr>
        <w:t xml:space="preserve">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Актуальная версия Политики в свободном доступе расположена в сети интернет по адресу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</w:t>
      </w:r>
      <w:del w:id="43" w:date="2025-08-28T19:00:31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delText>alter.press</w:delText>
        </w:r>
      </w:del>
      <w:ins w:id="44" w:date="2025-08-28T19:00:31Z" w:author="Irina Lagutina">
        <w:r>
          <w:rPr>
            <w:rFonts w:ascii="Times New Roman" w:hAnsi="Times New Roman"/>
            <w:sz w:val="24"/>
            <w:szCs w:val="24"/>
            <w:rtl w:val="0"/>
            <w:lang w:val="ru-RU"/>
          </w:rPr>
          <w:t>mir-konf.ru</w:t>
        </w:r>
      </w:ins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/>
          <w:sz w:val="24"/>
          <w:szCs w:val="24"/>
          <w:rtl w:val="0"/>
          <w:lang w:val="en-US"/>
        </w:rPr>
        <w:t>docs/</w:t>
      </w:r>
      <w:r>
        <w:rPr>
          <w:rFonts w:ascii="Times New Roman" w:hAnsi="Times New Roman"/>
          <w:sz w:val="24"/>
          <w:szCs w:val="24"/>
          <w:rtl w:val="0"/>
          <w:lang w:val="ru-RU"/>
        </w:rPr>
        <w:t>privacy</w:t>
      </w:r>
      <w:r>
        <w:rPr>
          <w:rFonts w:ascii="Times New Roman" w:hAnsi="Times New Roman"/>
          <w:sz w:val="24"/>
          <w:szCs w:val="24"/>
          <w:rtl w:val="0"/>
          <w:lang w:val="en-US"/>
        </w:rPr>
        <w:t>.doc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567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